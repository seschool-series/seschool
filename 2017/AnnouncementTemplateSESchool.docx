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D35946" w14:textId="537E94A1" w:rsidR="00837A7D" w:rsidRDefault="000D3B80" w:rsidP="00837A7D">
      <w:pPr>
        <w:pStyle w:val="PlainText"/>
        <w:rPr>
          <w:ins w:id="0" w:author="Barbara Russo" w:date="2017-07-22T10:44:00Z"/>
          <w:rFonts w:ascii="Courier New" w:hAnsi="Courier New" w:cs="Courier New"/>
        </w:rPr>
      </w:pPr>
      <w:bookmarkStart w:id="1" w:name="_GoBack"/>
      <w:ins w:id="2" w:author="Barbara Russo" w:date="2017-07-22T10:44:00Z">
        <w:r>
          <w:rPr>
            <w:rFonts w:ascii="Courier New" w:hAnsi="Courier New" w:cs="Courier New"/>
          </w:rPr>
          <w:t>Early bird registration close on August 14th</w:t>
        </w:r>
      </w:ins>
    </w:p>
    <w:p w14:paraId="1FF02680" w14:textId="77777777" w:rsidR="000D3B80" w:rsidRPr="00837A7D" w:rsidRDefault="000D3B80" w:rsidP="00837A7D">
      <w:pPr>
        <w:pStyle w:val="PlainText"/>
        <w:rPr>
          <w:rFonts w:ascii="Courier New" w:hAnsi="Courier New" w:cs="Courier New"/>
        </w:rPr>
      </w:pPr>
    </w:p>
    <w:p w14:paraId="6A14C13F" w14:textId="77777777" w:rsidR="00837A7D" w:rsidRPr="00837A7D" w:rsidRDefault="00837A7D" w:rsidP="00837A7D">
      <w:pPr>
        <w:pStyle w:val="PlainText"/>
        <w:rPr>
          <w:rFonts w:ascii="Courier New" w:hAnsi="Courier New" w:cs="Courier New"/>
        </w:rPr>
      </w:pPr>
      <w:r w:rsidRPr="00837A7D">
        <w:rPr>
          <w:rFonts w:ascii="Courier New" w:hAnsi="Courier New" w:cs="Courier New"/>
        </w:rPr>
        <w:t>——————————————————————————————————————————————-</w:t>
      </w:r>
    </w:p>
    <w:p w14:paraId="3946809A" w14:textId="77777777" w:rsidR="00837A7D" w:rsidRPr="00837A7D" w:rsidRDefault="00837A7D" w:rsidP="00837A7D">
      <w:pPr>
        <w:pStyle w:val="PlainText"/>
        <w:rPr>
          <w:rFonts w:ascii="Courier New" w:hAnsi="Courier New" w:cs="Courier New"/>
        </w:rPr>
      </w:pPr>
      <w:r w:rsidRPr="00837A7D">
        <w:rPr>
          <w:rFonts w:ascii="Courier New" w:hAnsi="Courier New" w:cs="Courier New"/>
        </w:rPr>
        <w:t>THIRD SUMMER SCHOOL ON  SOFTWARE ENGINEERING (SESchool2017)</w:t>
      </w:r>
    </w:p>
    <w:p w14:paraId="60C0714E" w14:textId="77777777" w:rsidR="00837A7D" w:rsidRPr="00837A7D" w:rsidRDefault="00837A7D" w:rsidP="00837A7D">
      <w:pPr>
        <w:pStyle w:val="PlainText"/>
        <w:rPr>
          <w:rFonts w:ascii="Courier New" w:hAnsi="Courier New" w:cs="Courier New"/>
        </w:rPr>
      </w:pPr>
    </w:p>
    <w:p w14:paraId="51C7A39D" w14:textId="77777777" w:rsidR="00837A7D" w:rsidRPr="00837A7D" w:rsidRDefault="00837A7D" w:rsidP="00837A7D">
      <w:pPr>
        <w:pStyle w:val="PlainText"/>
        <w:rPr>
          <w:rFonts w:ascii="Courier New" w:hAnsi="Courier New" w:cs="Courier New"/>
        </w:rPr>
      </w:pPr>
      <w:r w:rsidRPr="00837A7D">
        <w:rPr>
          <w:rFonts w:ascii="Courier New" w:hAnsi="Courier New" w:cs="Courier New"/>
        </w:rPr>
        <w:t xml:space="preserve">University of Bozen-Bolzano, Italy </w:t>
      </w:r>
    </w:p>
    <w:p w14:paraId="72DC958C" w14:textId="77777777" w:rsidR="00837A7D" w:rsidRPr="00837A7D" w:rsidRDefault="00837A7D" w:rsidP="00837A7D">
      <w:pPr>
        <w:pStyle w:val="PlainText"/>
        <w:rPr>
          <w:rFonts w:ascii="Courier New" w:hAnsi="Courier New" w:cs="Courier New"/>
        </w:rPr>
      </w:pPr>
    </w:p>
    <w:p w14:paraId="1362220F" w14:textId="77777777" w:rsidR="00837A7D" w:rsidRPr="00837A7D" w:rsidRDefault="00837A7D" w:rsidP="00837A7D">
      <w:pPr>
        <w:pStyle w:val="PlainText"/>
        <w:rPr>
          <w:rFonts w:ascii="Courier New" w:hAnsi="Courier New" w:cs="Courier New"/>
        </w:rPr>
      </w:pPr>
      <w:r w:rsidRPr="00837A7D">
        <w:rPr>
          <w:rFonts w:ascii="Courier New" w:hAnsi="Courier New" w:cs="Courier New"/>
        </w:rPr>
        <w:t xml:space="preserve">September 4-7, 2017 </w:t>
      </w:r>
    </w:p>
    <w:p w14:paraId="36C15937" w14:textId="77777777" w:rsidR="00837A7D" w:rsidRPr="00837A7D" w:rsidRDefault="00837A7D" w:rsidP="00837A7D">
      <w:pPr>
        <w:pStyle w:val="PlainText"/>
        <w:rPr>
          <w:rFonts w:ascii="Courier New" w:hAnsi="Courier New" w:cs="Courier New"/>
        </w:rPr>
      </w:pPr>
    </w:p>
    <w:p w14:paraId="32885C90" w14:textId="77777777" w:rsidR="00837A7D" w:rsidRPr="00837A7D" w:rsidRDefault="00837A7D" w:rsidP="00837A7D">
      <w:pPr>
        <w:pStyle w:val="PlainText"/>
        <w:rPr>
          <w:rFonts w:ascii="Courier New" w:hAnsi="Courier New" w:cs="Courier New"/>
        </w:rPr>
      </w:pPr>
      <w:r w:rsidRPr="00837A7D">
        <w:rPr>
          <w:rFonts w:ascii="Courier New" w:hAnsi="Courier New" w:cs="Courier New"/>
        </w:rPr>
        <w:t>http://seschool2017.inf.unibz.it</w:t>
      </w:r>
    </w:p>
    <w:p w14:paraId="3453C207" w14:textId="77777777" w:rsidR="00837A7D" w:rsidRPr="00837A7D" w:rsidRDefault="00837A7D" w:rsidP="00837A7D">
      <w:pPr>
        <w:pStyle w:val="PlainText"/>
        <w:rPr>
          <w:rFonts w:ascii="Courier New" w:hAnsi="Courier New" w:cs="Courier New"/>
        </w:rPr>
      </w:pPr>
      <w:r w:rsidRPr="00837A7D">
        <w:rPr>
          <w:rFonts w:ascii="Courier New" w:hAnsi="Courier New" w:cs="Courier New"/>
        </w:rPr>
        <w:t>———————————————————————————————————————————————</w:t>
      </w:r>
    </w:p>
    <w:p w14:paraId="0C47457C" w14:textId="77777777" w:rsidR="00837A7D" w:rsidRPr="00837A7D" w:rsidRDefault="00837A7D" w:rsidP="00837A7D">
      <w:pPr>
        <w:pStyle w:val="PlainText"/>
        <w:rPr>
          <w:rFonts w:ascii="Courier New" w:hAnsi="Courier New" w:cs="Courier New"/>
        </w:rPr>
      </w:pPr>
    </w:p>
    <w:p w14:paraId="25416FB4" w14:textId="77777777" w:rsidR="00837A7D" w:rsidRPr="00837A7D" w:rsidRDefault="00837A7D" w:rsidP="00837A7D">
      <w:pPr>
        <w:pStyle w:val="PlainText"/>
        <w:rPr>
          <w:rFonts w:ascii="Courier New" w:hAnsi="Courier New" w:cs="Courier New"/>
        </w:rPr>
      </w:pPr>
      <w:r w:rsidRPr="00837A7D">
        <w:rPr>
          <w:rFonts w:ascii="Courier New" w:hAnsi="Courier New" w:cs="Courier New"/>
        </w:rPr>
        <w:t>SCOPE</w:t>
      </w:r>
    </w:p>
    <w:p w14:paraId="5A671512" w14:textId="77777777" w:rsidR="00837A7D" w:rsidRPr="00837A7D" w:rsidRDefault="00837A7D" w:rsidP="00837A7D">
      <w:pPr>
        <w:pStyle w:val="PlainText"/>
        <w:rPr>
          <w:rFonts w:ascii="Courier New" w:hAnsi="Courier New" w:cs="Courier New"/>
        </w:rPr>
      </w:pPr>
    </w:p>
    <w:p w14:paraId="3FA034B9" w14:textId="1C12C737" w:rsidR="00837A7D" w:rsidRPr="00837A7D" w:rsidRDefault="00837A7D" w:rsidP="00837A7D">
      <w:pPr>
        <w:pStyle w:val="PlainText"/>
        <w:rPr>
          <w:rFonts w:ascii="Courier New" w:hAnsi="Courier New" w:cs="Courier New"/>
        </w:rPr>
      </w:pPr>
      <w:r w:rsidRPr="00837A7D">
        <w:rPr>
          <w:rFonts w:ascii="Courier New" w:hAnsi="Courier New" w:cs="Courier New"/>
        </w:rPr>
        <w:t xml:space="preserve">The school is intended for graduates and PhD students </w:t>
      </w:r>
      <w:r w:rsidR="00FF27CC">
        <w:rPr>
          <w:rFonts w:ascii="Courier New" w:hAnsi="Courier New" w:cs="Courier New"/>
        </w:rPr>
        <w:t>who</w:t>
      </w:r>
      <w:r w:rsidR="00FF27CC" w:rsidRPr="00837A7D">
        <w:rPr>
          <w:rFonts w:ascii="Courier New" w:hAnsi="Courier New" w:cs="Courier New"/>
        </w:rPr>
        <w:t xml:space="preserve"> </w:t>
      </w:r>
      <w:r w:rsidRPr="00837A7D">
        <w:rPr>
          <w:rFonts w:ascii="Courier New" w:hAnsi="Courier New" w:cs="Courier New"/>
        </w:rPr>
        <w:t>want to be exposed to the new research directions in Software Engineering. This</w:t>
      </w:r>
      <w:r w:rsidR="00FF27CC">
        <w:rPr>
          <w:rFonts w:ascii="Courier New" w:hAnsi="Courier New" w:cs="Courier New"/>
        </w:rPr>
        <w:t xml:space="preserve"> </w:t>
      </w:r>
      <w:r w:rsidRPr="00837A7D">
        <w:rPr>
          <w:rFonts w:ascii="Courier New" w:hAnsi="Courier New" w:cs="Courier New"/>
        </w:rPr>
        <w:t>year</w:t>
      </w:r>
      <w:r w:rsidR="00FF27CC">
        <w:rPr>
          <w:rFonts w:ascii="Courier New" w:hAnsi="Courier New" w:cs="Courier New"/>
        </w:rPr>
        <w:t>’s</w:t>
      </w:r>
      <w:r w:rsidRPr="00837A7D">
        <w:rPr>
          <w:rFonts w:ascii="Courier New" w:hAnsi="Courier New" w:cs="Courier New"/>
        </w:rPr>
        <w:t xml:space="preserve"> tutorials will stress the new engineering challenges in software and systems development and maintenance from effective unit testing to data engineering and analysis.  </w:t>
      </w:r>
    </w:p>
    <w:p w14:paraId="0013673E" w14:textId="77777777" w:rsidR="00837A7D" w:rsidRPr="00837A7D" w:rsidRDefault="00837A7D" w:rsidP="00837A7D">
      <w:pPr>
        <w:pStyle w:val="PlainText"/>
        <w:rPr>
          <w:rFonts w:ascii="Courier New" w:hAnsi="Courier New" w:cs="Courier New"/>
        </w:rPr>
      </w:pPr>
    </w:p>
    <w:p w14:paraId="036C5453" w14:textId="1E9EB3F7" w:rsidR="00837A7D" w:rsidRPr="00837A7D" w:rsidRDefault="00837A7D" w:rsidP="00837A7D">
      <w:pPr>
        <w:pStyle w:val="PlainText"/>
        <w:rPr>
          <w:rFonts w:ascii="Courier New" w:hAnsi="Courier New" w:cs="Courier New"/>
        </w:rPr>
      </w:pPr>
      <w:r w:rsidRPr="00837A7D">
        <w:rPr>
          <w:rFonts w:ascii="Courier New" w:hAnsi="Courier New" w:cs="Courier New"/>
        </w:rPr>
        <w:t xml:space="preserve">The school also organises </w:t>
      </w:r>
      <w:ins w:id="3" w:author="Barbara Russo" w:date="2017-04-18T13:22:00Z">
        <w:r w:rsidR="004E7630">
          <w:rPr>
            <w:rFonts w:ascii="Courier New" w:hAnsi="Courier New" w:cs="Courier New"/>
          </w:rPr>
          <w:t xml:space="preserve">a </w:t>
        </w:r>
      </w:ins>
      <w:r w:rsidRPr="00837A7D">
        <w:rPr>
          <w:rFonts w:ascii="Courier New" w:hAnsi="Courier New" w:cs="Courier New"/>
        </w:rPr>
        <w:t>half-day excursion</w:t>
      </w:r>
      <w:del w:id="4" w:author="Barbara Russo" w:date="2017-04-18T13:22:00Z">
        <w:r w:rsidR="00FF27CC" w:rsidDel="004E7630">
          <w:rPr>
            <w:rFonts w:ascii="Courier New" w:hAnsi="Courier New" w:cs="Courier New"/>
          </w:rPr>
          <w:delText>s</w:delText>
        </w:r>
      </w:del>
      <w:r w:rsidRPr="00837A7D">
        <w:rPr>
          <w:rFonts w:ascii="Courier New" w:hAnsi="Courier New" w:cs="Courier New"/>
        </w:rPr>
        <w:t xml:space="preserve"> to the beautiful surroundings of Bolzano in the Dolomites and a social dinner in one of the characteristic restaurants of the town. </w:t>
      </w:r>
    </w:p>
    <w:p w14:paraId="6DEB9A5D" w14:textId="77777777" w:rsidR="00837A7D" w:rsidRPr="00837A7D" w:rsidRDefault="00837A7D" w:rsidP="00837A7D">
      <w:pPr>
        <w:pStyle w:val="PlainText"/>
        <w:rPr>
          <w:rFonts w:ascii="Courier New" w:hAnsi="Courier New" w:cs="Courier New"/>
        </w:rPr>
      </w:pPr>
    </w:p>
    <w:p w14:paraId="028DE1B6" w14:textId="77777777" w:rsidR="00837A7D" w:rsidRPr="00837A7D" w:rsidRDefault="00837A7D" w:rsidP="00837A7D">
      <w:pPr>
        <w:pStyle w:val="PlainText"/>
        <w:rPr>
          <w:rFonts w:ascii="Courier New" w:hAnsi="Courier New" w:cs="Courier New"/>
        </w:rPr>
      </w:pPr>
      <w:r w:rsidRPr="00837A7D">
        <w:rPr>
          <w:rFonts w:ascii="Courier New" w:hAnsi="Courier New" w:cs="Courier New"/>
        </w:rPr>
        <w:t>VENUE</w:t>
      </w:r>
    </w:p>
    <w:p w14:paraId="1818B133" w14:textId="77777777" w:rsidR="00837A7D" w:rsidRPr="00837A7D" w:rsidRDefault="00837A7D" w:rsidP="00837A7D">
      <w:pPr>
        <w:pStyle w:val="PlainText"/>
        <w:rPr>
          <w:rFonts w:ascii="Courier New" w:hAnsi="Courier New" w:cs="Courier New"/>
        </w:rPr>
      </w:pPr>
    </w:p>
    <w:p w14:paraId="0652C035" w14:textId="44BA6511" w:rsidR="00837A7D" w:rsidRPr="00837A7D" w:rsidRDefault="00837A7D" w:rsidP="00837A7D">
      <w:pPr>
        <w:pStyle w:val="PlainText"/>
        <w:rPr>
          <w:rFonts w:ascii="Courier New" w:hAnsi="Courier New" w:cs="Courier New"/>
        </w:rPr>
      </w:pPr>
      <w:r w:rsidRPr="00837A7D">
        <w:rPr>
          <w:rFonts w:ascii="Courier New" w:hAnsi="Courier New" w:cs="Courier New"/>
        </w:rPr>
        <w:t xml:space="preserve">SESchool 2017 is </w:t>
      </w:r>
      <w:r w:rsidR="00FF27CC">
        <w:rPr>
          <w:rFonts w:ascii="Courier New" w:hAnsi="Courier New" w:cs="Courier New"/>
        </w:rPr>
        <w:t>in</w:t>
      </w:r>
      <w:r w:rsidR="00FF27CC" w:rsidRPr="00837A7D">
        <w:rPr>
          <w:rFonts w:ascii="Courier New" w:hAnsi="Courier New" w:cs="Courier New"/>
        </w:rPr>
        <w:t xml:space="preserve"> </w:t>
      </w:r>
      <w:r w:rsidRPr="00837A7D">
        <w:rPr>
          <w:rFonts w:ascii="Courier New" w:hAnsi="Courier New" w:cs="Courier New"/>
        </w:rPr>
        <w:t>its third edition and will be hosted at the University of Bozen-Bolzano, in Bolzano, the capital of the autonomous province South Tyrol, in northern Italy. Since 2010, the town has been ranked among the top 5 Italian cities for quality-of-life. The town offers several points of interest such as the Museum of Archaeology, where the mummy of the iceman Ötzi  is preserved, and has a beautiful shopping area under medieval arcades in the city centre. There are several</w:t>
      </w:r>
      <w:r w:rsidR="002F51A2">
        <w:rPr>
          <w:rFonts w:ascii="Courier New" w:hAnsi="Courier New" w:cs="Courier New"/>
        </w:rPr>
        <w:t xml:space="preserve"> walks</w:t>
      </w:r>
      <w:r w:rsidRPr="00837A7D">
        <w:rPr>
          <w:rFonts w:ascii="Courier New" w:hAnsi="Courier New" w:cs="Courier New"/>
        </w:rPr>
        <w:t xml:space="preserve"> starting from the town and leading to the surrounding hills or following the three rivers for kilometres. The whole valley hosting Bolzano can be admired while going up the hill with any of the three cable cars starting from the town.  </w:t>
      </w:r>
    </w:p>
    <w:p w14:paraId="2FA47118" w14:textId="77777777" w:rsidR="00837A7D" w:rsidRPr="00837A7D" w:rsidRDefault="00837A7D" w:rsidP="00837A7D">
      <w:pPr>
        <w:pStyle w:val="PlainText"/>
        <w:rPr>
          <w:rFonts w:ascii="Courier New" w:hAnsi="Courier New" w:cs="Courier New"/>
        </w:rPr>
      </w:pPr>
    </w:p>
    <w:p w14:paraId="52937644" w14:textId="77777777" w:rsidR="00837A7D" w:rsidRPr="00837A7D" w:rsidRDefault="00837A7D" w:rsidP="00837A7D">
      <w:pPr>
        <w:pStyle w:val="PlainText"/>
        <w:rPr>
          <w:rFonts w:ascii="Courier New" w:hAnsi="Courier New" w:cs="Courier New"/>
        </w:rPr>
      </w:pPr>
      <w:r w:rsidRPr="00837A7D">
        <w:rPr>
          <w:rFonts w:ascii="Courier New" w:hAnsi="Courier New" w:cs="Courier New"/>
        </w:rPr>
        <w:t>For further details please visit http://seschool2017.inf.unibz.it/pages/accommodations.html</w:t>
      </w:r>
    </w:p>
    <w:p w14:paraId="7E2CF2A7" w14:textId="77777777" w:rsidR="00837A7D" w:rsidRPr="00837A7D" w:rsidRDefault="00837A7D" w:rsidP="00837A7D">
      <w:pPr>
        <w:pStyle w:val="PlainText"/>
        <w:rPr>
          <w:rFonts w:ascii="Courier New" w:hAnsi="Courier New" w:cs="Courier New"/>
        </w:rPr>
      </w:pPr>
    </w:p>
    <w:p w14:paraId="1D65FCB6" w14:textId="77777777" w:rsidR="00837A7D" w:rsidRPr="00837A7D" w:rsidRDefault="00837A7D" w:rsidP="00837A7D">
      <w:pPr>
        <w:pStyle w:val="PlainText"/>
        <w:rPr>
          <w:rFonts w:ascii="Courier New" w:hAnsi="Courier New" w:cs="Courier New"/>
        </w:rPr>
      </w:pPr>
      <w:r w:rsidRPr="00837A7D">
        <w:rPr>
          <w:rFonts w:ascii="Courier New" w:hAnsi="Courier New" w:cs="Courier New"/>
        </w:rPr>
        <w:t>PARTICIPATION</w:t>
      </w:r>
    </w:p>
    <w:p w14:paraId="6C9C9853" w14:textId="77777777" w:rsidR="00837A7D" w:rsidRPr="00837A7D" w:rsidRDefault="00837A7D" w:rsidP="00837A7D">
      <w:pPr>
        <w:pStyle w:val="PlainText"/>
        <w:rPr>
          <w:rFonts w:ascii="Courier New" w:hAnsi="Courier New" w:cs="Courier New"/>
        </w:rPr>
      </w:pPr>
    </w:p>
    <w:p w14:paraId="4E8C898F" w14:textId="77777777" w:rsidR="00837A7D" w:rsidRPr="00837A7D" w:rsidRDefault="00837A7D" w:rsidP="00837A7D">
      <w:pPr>
        <w:pStyle w:val="PlainText"/>
        <w:rPr>
          <w:rFonts w:ascii="Courier New" w:hAnsi="Courier New" w:cs="Courier New"/>
        </w:rPr>
      </w:pPr>
      <w:r w:rsidRPr="00837A7D">
        <w:rPr>
          <w:rFonts w:ascii="Courier New" w:hAnsi="Courier New" w:cs="Courier New"/>
        </w:rPr>
        <w:t>Registration fee is 80 EUR and includes:</w:t>
      </w:r>
    </w:p>
    <w:p w14:paraId="008611E3" w14:textId="77777777" w:rsidR="00837A7D" w:rsidRPr="00837A7D" w:rsidRDefault="00837A7D" w:rsidP="00837A7D">
      <w:pPr>
        <w:pStyle w:val="PlainText"/>
        <w:rPr>
          <w:rFonts w:ascii="Courier New" w:hAnsi="Courier New" w:cs="Courier New"/>
        </w:rPr>
      </w:pPr>
    </w:p>
    <w:p w14:paraId="3268EA43" w14:textId="77777777" w:rsidR="00837A7D" w:rsidRPr="00837A7D" w:rsidRDefault="00837A7D" w:rsidP="00837A7D">
      <w:pPr>
        <w:pStyle w:val="PlainText"/>
        <w:rPr>
          <w:rFonts w:ascii="Courier New" w:hAnsi="Courier New" w:cs="Courier New"/>
        </w:rPr>
      </w:pPr>
      <w:r w:rsidRPr="00837A7D">
        <w:rPr>
          <w:rFonts w:ascii="Courier New" w:hAnsi="Courier New" w:cs="Courier New"/>
        </w:rPr>
        <w:t xml:space="preserve">* Attendance to all tutorials </w:t>
      </w:r>
    </w:p>
    <w:p w14:paraId="7DEFDA0A" w14:textId="77777777" w:rsidR="00837A7D" w:rsidRPr="00837A7D" w:rsidRDefault="00837A7D" w:rsidP="00837A7D">
      <w:pPr>
        <w:pStyle w:val="PlainText"/>
        <w:rPr>
          <w:rFonts w:ascii="Courier New" w:hAnsi="Courier New" w:cs="Courier New"/>
        </w:rPr>
      </w:pPr>
      <w:r w:rsidRPr="00837A7D">
        <w:rPr>
          <w:rFonts w:ascii="Courier New" w:hAnsi="Courier New" w:cs="Courier New"/>
        </w:rPr>
        <w:t>* Lunches</w:t>
      </w:r>
    </w:p>
    <w:p w14:paraId="758CA4D5" w14:textId="77777777" w:rsidR="00837A7D" w:rsidRPr="00837A7D" w:rsidRDefault="00837A7D" w:rsidP="00837A7D">
      <w:pPr>
        <w:pStyle w:val="PlainText"/>
        <w:rPr>
          <w:rFonts w:ascii="Courier New" w:hAnsi="Courier New" w:cs="Courier New"/>
        </w:rPr>
      </w:pPr>
      <w:r w:rsidRPr="00837A7D">
        <w:rPr>
          <w:rFonts w:ascii="Courier New" w:hAnsi="Courier New" w:cs="Courier New"/>
        </w:rPr>
        <w:t>* Coffee breaks</w:t>
      </w:r>
    </w:p>
    <w:p w14:paraId="2F9C76E4" w14:textId="77777777" w:rsidR="00837A7D" w:rsidRPr="00837A7D" w:rsidRDefault="00837A7D" w:rsidP="00837A7D">
      <w:pPr>
        <w:pStyle w:val="PlainText"/>
        <w:rPr>
          <w:rFonts w:ascii="Courier New" w:hAnsi="Courier New" w:cs="Courier New"/>
        </w:rPr>
      </w:pPr>
      <w:r w:rsidRPr="00837A7D">
        <w:rPr>
          <w:rFonts w:ascii="Courier New" w:hAnsi="Courier New" w:cs="Courier New"/>
        </w:rPr>
        <w:t xml:space="preserve">* Social dinner </w:t>
      </w:r>
    </w:p>
    <w:p w14:paraId="2089D7E1" w14:textId="77777777" w:rsidR="00837A7D" w:rsidRPr="00837A7D" w:rsidRDefault="00837A7D" w:rsidP="00837A7D">
      <w:pPr>
        <w:pStyle w:val="PlainText"/>
        <w:rPr>
          <w:rFonts w:ascii="Courier New" w:hAnsi="Courier New" w:cs="Courier New"/>
        </w:rPr>
      </w:pPr>
    </w:p>
    <w:p w14:paraId="632B9E6A" w14:textId="77777777" w:rsidR="00837A7D" w:rsidRPr="00837A7D" w:rsidRDefault="00837A7D" w:rsidP="00837A7D">
      <w:pPr>
        <w:pStyle w:val="PlainText"/>
        <w:rPr>
          <w:rFonts w:ascii="Courier New" w:hAnsi="Courier New" w:cs="Courier New"/>
        </w:rPr>
      </w:pPr>
      <w:r w:rsidRPr="00837A7D">
        <w:rPr>
          <w:rFonts w:ascii="Courier New" w:hAnsi="Courier New" w:cs="Courier New"/>
        </w:rPr>
        <w:t xml:space="preserve">Further details on registration are available at http://seschool2017.inf.unibz.it/pages/registration.html </w:t>
      </w:r>
    </w:p>
    <w:p w14:paraId="1B6933E2" w14:textId="77777777" w:rsidR="00837A7D" w:rsidRPr="00837A7D" w:rsidRDefault="00837A7D" w:rsidP="00837A7D">
      <w:pPr>
        <w:pStyle w:val="PlainText"/>
        <w:rPr>
          <w:rFonts w:ascii="Courier New" w:hAnsi="Courier New" w:cs="Courier New"/>
        </w:rPr>
      </w:pPr>
    </w:p>
    <w:p w14:paraId="2DF823BE" w14:textId="77777777" w:rsidR="00837A7D" w:rsidRPr="00837A7D" w:rsidRDefault="00837A7D" w:rsidP="00837A7D">
      <w:pPr>
        <w:pStyle w:val="PlainText"/>
        <w:rPr>
          <w:rFonts w:ascii="Courier New" w:hAnsi="Courier New" w:cs="Courier New"/>
        </w:rPr>
      </w:pPr>
      <w:r w:rsidRPr="00837A7D">
        <w:rPr>
          <w:rFonts w:ascii="Courier New" w:hAnsi="Courier New" w:cs="Courier New"/>
        </w:rPr>
        <w:t>PROGRAM</w:t>
      </w:r>
    </w:p>
    <w:p w14:paraId="2380042C" w14:textId="77777777" w:rsidR="00837A7D" w:rsidRPr="00837A7D" w:rsidRDefault="00837A7D" w:rsidP="00837A7D">
      <w:pPr>
        <w:pStyle w:val="PlainText"/>
        <w:rPr>
          <w:rFonts w:ascii="Courier New" w:hAnsi="Courier New" w:cs="Courier New"/>
        </w:rPr>
      </w:pPr>
    </w:p>
    <w:p w14:paraId="012CBECA" w14:textId="77777777" w:rsidR="00837A7D" w:rsidRPr="00837A7D" w:rsidRDefault="00837A7D" w:rsidP="00837A7D">
      <w:pPr>
        <w:pStyle w:val="PlainText"/>
        <w:rPr>
          <w:rFonts w:ascii="Courier New" w:hAnsi="Courier New" w:cs="Courier New"/>
        </w:rPr>
      </w:pPr>
      <w:r w:rsidRPr="00837A7D">
        <w:rPr>
          <w:rFonts w:ascii="Courier New" w:hAnsi="Courier New" w:cs="Courier New"/>
        </w:rPr>
        <w:t>The program of the Summer School is available on-line at http://seschool2017.inf.unibz.it/pages/program.html</w:t>
      </w:r>
    </w:p>
    <w:p w14:paraId="2CA004B4" w14:textId="77777777" w:rsidR="00837A7D" w:rsidRPr="00837A7D" w:rsidRDefault="00837A7D" w:rsidP="00837A7D">
      <w:pPr>
        <w:pStyle w:val="PlainText"/>
        <w:rPr>
          <w:rFonts w:ascii="Courier New" w:hAnsi="Courier New" w:cs="Courier New"/>
        </w:rPr>
      </w:pPr>
    </w:p>
    <w:p w14:paraId="11E14583" w14:textId="77777777" w:rsidR="00837A7D" w:rsidRPr="00837A7D" w:rsidRDefault="00837A7D" w:rsidP="00837A7D">
      <w:pPr>
        <w:pStyle w:val="PlainText"/>
        <w:rPr>
          <w:rFonts w:ascii="Courier New" w:hAnsi="Courier New" w:cs="Courier New"/>
        </w:rPr>
      </w:pPr>
      <w:r w:rsidRPr="00837A7D">
        <w:rPr>
          <w:rFonts w:ascii="Courier New" w:hAnsi="Courier New" w:cs="Courier New"/>
        </w:rPr>
        <w:lastRenderedPageBreak/>
        <w:t>This year we are glad to announce the following tutorials:</w:t>
      </w:r>
    </w:p>
    <w:p w14:paraId="0A346296" w14:textId="77777777" w:rsidR="00837A7D" w:rsidRPr="00837A7D" w:rsidRDefault="00837A7D" w:rsidP="00837A7D">
      <w:pPr>
        <w:pStyle w:val="PlainText"/>
        <w:rPr>
          <w:rFonts w:ascii="Courier New" w:hAnsi="Courier New" w:cs="Courier New"/>
        </w:rPr>
      </w:pPr>
    </w:p>
    <w:p w14:paraId="16B6C1DD" w14:textId="77777777" w:rsidR="00837A7D" w:rsidRPr="00837A7D" w:rsidRDefault="00837A7D" w:rsidP="00837A7D">
      <w:pPr>
        <w:pStyle w:val="PlainText"/>
        <w:rPr>
          <w:rFonts w:ascii="Courier New" w:hAnsi="Courier New" w:cs="Courier New"/>
        </w:rPr>
      </w:pPr>
      <w:r w:rsidRPr="00837A7D">
        <w:rPr>
          <w:rFonts w:ascii="Courier New" w:hAnsi="Courier New" w:cs="Courier New"/>
        </w:rPr>
        <w:t>Prem Devanbu</w:t>
      </w:r>
    </w:p>
    <w:p w14:paraId="7C38014D" w14:textId="77777777" w:rsidR="00837A7D" w:rsidRPr="00837A7D" w:rsidRDefault="00837A7D" w:rsidP="00837A7D">
      <w:pPr>
        <w:pStyle w:val="PlainText"/>
        <w:rPr>
          <w:rFonts w:ascii="Courier New" w:hAnsi="Courier New" w:cs="Courier New"/>
        </w:rPr>
      </w:pPr>
      <w:r w:rsidRPr="00837A7D">
        <w:rPr>
          <w:rFonts w:ascii="Courier New" w:hAnsi="Courier New" w:cs="Courier New"/>
        </w:rPr>
        <w:t>Computer Science Department, University of California at Davis, CA, US</w:t>
      </w:r>
    </w:p>
    <w:p w14:paraId="0B96F082" w14:textId="77777777" w:rsidR="00837A7D" w:rsidRPr="00837A7D" w:rsidRDefault="00837A7D" w:rsidP="00837A7D">
      <w:pPr>
        <w:pStyle w:val="PlainText"/>
        <w:rPr>
          <w:rFonts w:ascii="Courier New" w:hAnsi="Courier New" w:cs="Courier New"/>
        </w:rPr>
      </w:pPr>
      <w:r w:rsidRPr="00837A7D">
        <w:rPr>
          <w:rFonts w:ascii="Courier New" w:hAnsi="Courier New" w:cs="Courier New"/>
        </w:rPr>
        <w:t>“The Naturalness of Software, and How to Exploit it”</w:t>
      </w:r>
    </w:p>
    <w:p w14:paraId="38955AF5" w14:textId="77777777" w:rsidR="00837A7D" w:rsidRPr="00837A7D" w:rsidRDefault="00837A7D" w:rsidP="00837A7D">
      <w:pPr>
        <w:pStyle w:val="PlainText"/>
        <w:rPr>
          <w:rFonts w:ascii="Courier New" w:hAnsi="Courier New" w:cs="Courier New"/>
        </w:rPr>
      </w:pPr>
    </w:p>
    <w:p w14:paraId="54CF3787" w14:textId="77777777" w:rsidR="00837A7D" w:rsidRPr="00837A7D" w:rsidRDefault="00837A7D" w:rsidP="00837A7D">
      <w:pPr>
        <w:pStyle w:val="PlainText"/>
        <w:rPr>
          <w:rFonts w:ascii="Courier New" w:hAnsi="Courier New" w:cs="Courier New"/>
        </w:rPr>
      </w:pPr>
      <w:r w:rsidRPr="00837A7D">
        <w:rPr>
          <w:rFonts w:ascii="Courier New" w:hAnsi="Courier New" w:cs="Courier New"/>
        </w:rPr>
        <w:t>Hakan Erdogmus</w:t>
      </w:r>
    </w:p>
    <w:p w14:paraId="2C921DAC" w14:textId="77777777" w:rsidR="00837A7D" w:rsidRPr="00837A7D" w:rsidRDefault="00837A7D" w:rsidP="00837A7D">
      <w:pPr>
        <w:pStyle w:val="PlainText"/>
        <w:rPr>
          <w:rFonts w:ascii="Courier New" w:hAnsi="Courier New" w:cs="Courier New"/>
        </w:rPr>
      </w:pPr>
      <w:r w:rsidRPr="00837A7D">
        <w:rPr>
          <w:rFonts w:ascii="Courier New" w:hAnsi="Courier New" w:cs="Courier New"/>
        </w:rPr>
        <w:t>Department of Electrical and Computer Engineering, Carnegie Mellon University, PA, US</w:t>
      </w:r>
    </w:p>
    <w:p w14:paraId="7C890AF9" w14:textId="77777777" w:rsidR="00837A7D" w:rsidRPr="00837A7D" w:rsidRDefault="00837A7D" w:rsidP="00837A7D">
      <w:pPr>
        <w:pStyle w:val="PlainText"/>
        <w:rPr>
          <w:rFonts w:ascii="Courier New" w:hAnsi="Courier New" w:cs="Courier New"/>
        </w:rPr>
      </w:pPr>
      <w:r w:rsidRPr="00837A7D">
        <w:rPr>
          <w:rFonts w:ascii="Courier New" w:hAnsi="Courier New" w:cs="Courier New"/>
        </w:rPr>
        <w:t>“Unit Testing and Test-Driven Development with Java and Junit”</w:t>
      </w:r>
    </w:p>
    <w:p w14:paraId="3076FB34" w14:textId="77777777" w:rsidR="00837A7D" w:rsidRPr="00837A7D" w:rsidRDefault="00837A7D" w:rsidP="00837A7D">
      <w:pPr>
        <w:pStyle w:val="PlainText"/>
        <w:rPr>
          <w:rFonts w:ascii="Courier New" w:hAnsi="Courier New" w:cs="Courier New"/>
        </w:rPr>
      </w:pPr>
    </w:p>
    <w:p w14:paraId="5F8FC066" w14:textId="39633BC7" w:rsidR="00837A7D" w:rsidRPr="00837A7D" w:rsidRDefault="00837A7D" w:rsidP="00837A7D">
      <w:pPr>
        <w:pStyle w:val="PlainText"/>
        <w:rPr>
          <w:rFonts w:ascii="Courier New" w:hAnsi="Courier New" w:cs="Courier New"/>
        </w:rPr>
      </w:pPr>
      <w:r w:rsidRPr="00837A7D">
        <w:rPr>
          <w:rFonts w:ascii="Courier New" w:hAnsi="Courier New" w:cs="Courier New"/>
        </w:rPr>
        <w:t xml:space="preserve">Ayse </w:t>
      </w:r>
      <w:ins w:id="5" w:author="Barbara Russo" w:date="2017-07-22T10:41:00Z">
        <w:r w:rsidR="000D3B80">
          <w:rPr>
            <w:rFonts w:ascii="Courier New" w:hAnsi="Courier New" w:cs="Courier New"/>
          </w:rPr>
          <w:t>Tosun</w:t>
        </w:r>
      </w:ins>
    </w:p>
    <w:p w14:paraId="27CEA074" w14:textId="07789E72" w:rsidR="000D3B80" w:rsidRDefault="000D3B80" w:rsidP="00837A7D">
      <w:pPr>
        <w:pStyle w:val="PlainText"/>
        <w:rPr>
          <w:ins w:id="6" w:author="Barbara Russo" w:date="2017-07-22T10:43:00Z"/>
          <w:rFonts w:ascii="Courier New" w:hAnsi="Courier New" w:cs="Courier New"/>
        </w:rPr>
      </w:pPr>
      <w:ins w:id="7" w:author="Barbara Russo" w:date="2017-07-22T10:43:00Z">
        <w:r w:rsidRPr="000D3B80">
          <w:rPr>
            <w:rFonts w:ascii="Courier New" w:hAnsi="Courier New" w:cs="Courier New"/>
          </w:rPr>
          <w:t>Faculty of Computer and Informatics</w:t>
        </w:r>
        <w:r>
          <w:rPr>
            <w:rFonts w:ascii="Courier New" w:hAnsi="Courier New" w:cs="Courier New"/>
          </w:rPr>
          <w:t>,</w:t>
        </w:r>
        <w:r w:rsidRPr="000D3B80">
          <w:rPr>
            <w:rFonts w:ascii="Courier New" w:hAnsi="Courier New" w:cs="Courier New"/>
          </w:rPr>
          <w:t>Ist</w:t>
        </w:r>
        <w:r>
          <w:rPr>
            <w:rFonts w:ascii="Courier New" w:hAnsi="Courier New" w:cs="Courier New"/>
          </w:rPr>
          <w:t>anbul Technical University</w:t>
        </w:r>
        <w:r w:rsidRPr="000D3B80">
          <w:rPr>
            <w:rFonts w:ascii="Courier New" w:hAnsi="Courier New" w:cs="Courier New"/>
          </w:rPr>
          <w:t>, Istanbul, Turkey.</w:t>
        </w:r>
        <w:r w:rsidRPr="000D3B80" w:rsidDel="000D3B80">
          <w:rPr>
            <w:rFonts w:ascii="Courier New" w:hAnsi="Courier New" w:cs="Courier New"/>
          </w:rPr>
          <w:t xml:space="preserve"> </w:t>
        </w:r>
      </w:ins>
    </w:p>
    <w:p w14:paraId="09A121E9" w14:textId="77777777" w:rsidR="00837A7D" w:rsidRPr="00837A7D" w:rsidRDefault="00837A7D" w:rsidP="00837A7D">
      <w:pPr>
        <w:pStyle w:val="PlainText"/>
        <w:rPr>
          <w:rFonts w:ascii="Courier New" w:hAnsi="Courier New" w:cs="Courier New"/>
        </w:rPr>
      </w:pPr>
      <w:r w:rsidRPr="00837A7D">
        <w:rPr>
          <w:rFonts w:ascii="Courier New" w:hAnsi="Courier New" w:cs="Courier New"/>
        </w:rPr>
        <w:t>“Data Science and Analytics”</w:t>
      </w:r>
    </w:p>
    <w:p w14:paraId="059EA1F1" w14:textId="77777777" w:rsidR="00837A7D" w:rsidRPr="00837A7D" w:rsidRDefault="00837A7D" w:rsidP="00837A7D">
      <w:pPr>
        <w:pStyle w:val="PlainText"/>
        <w:rPr>
          <w:rFonts w:ascii="Courier New" w:hAnsi="Courier New" w:cs="Courier New"/>
        </w:rPr>
      </w:pPr>
    </w:p>
    <w:p w14:paraId="31B75A2B" w14:textId="77777777" w:rsidR="00837A7D" w:rsidRPr="00837A7D" w:rsidRDefault="00837A7D" w:rsidP="00837A7D">
      <w:pPr>
        <w:pStyle w:val="PlainText"/>
        <w:rPr>
          <w:rFonts w:ascii="Courier New" w:hAnsi="Courier New" w:cs="Courier New"/>
        </w:rPr>
      </w:pPr>
      <w:r w:rsidRPr="00837A7D">
        <w:rPr>
          <w:rFonts w:ascii="Courier New" w:hAnsi="Courier New" w:cs="Courier New"/>
        </w:rPr>
        <w:t>Alberto Avritzer</w:t>
      </w:r>
    </w:p>
    <w:p w14:paraId="620ADF43" w14:textId="77777777" w:rsidR="00837A7D" w:rsidRPr="00837A7D" w:rsidRDefault="00837A7D" w:rsidP="00837A7D">
      <w:pPr>
        <w:pStyle w:val="PlainText"/>
        <w:rPr>
          <w:rFonts w:ascii="Courier New" w:hAnsi="Courier New" w:cs="Courier New"/>
        </w:rPr>
      </w:pPr>
      <w:r w:rsidRPr="00837A7D">
        <w:rPr>
          <w:rFonts w:ascii="Courier New" w:hAnsi="Courier New" w:cs="Courier New"/>
        </w:rPr>
        <w:t>Sonatype, Inc., MA, US</w:t>
      </w:r>
    </w:p>
    <w:p w14:paraId="5623FDA8" w14:textId="77777777" w:rsidR="00837A7D" w:rsidRPr="00837A7D" w:rsidRDefault="00837A7D" w:rsidP="00837A7D">
      <w:pPr>
        <w:pStyle w:val="PlainText"/>
        <w:rPr>
          <w:rFonts w:ascii="Courier New" w:hAnsi="Courier New" w:cs="Courier New"/>
        </w:rPr>
      </w:pPr>
      <w:r w:rsidRPr="00837A7D">
        <w:rPr>
          <w:rFonts w:ascii="Courier New" w:hAnsi="Courier New" w:cs="Courier New"/>
        </w:rPr>
        <w:t>“Performance assessment of high-availability systems using Markov chains”</w:t>
      </w:r>
    </w:p>
    <w:p w14:paraId="3DC6FA96" w14:textId="77777777" w:rsidR="00837A7D" w:rsidRPr="00837A7D" w:rsidRDefault="00837A7D" w:rsidP="00837A7D">
      <w:pPr>
        <w:pStyle w:val="PlainText"/>
        <w:rPr>
          <w:rFonts w:ascii="Courier New" w:hAnsi="Courier New" w:cs="Courier New"/>
        </w:rPr>
      </w:pPr>
    </w:p>
    <w:p w14:paraId="15881D31" w14:textId="77777777" w:rsidR="00837A7D" w:rsidRPr="00837A7D" w:rsidRDefault="00837A7D" w:rsidP="00837A7D">
      <w:pPr>
        <w:pStyle w:val="PlainText"/>
        <w:rPr>
          <w:rFonts w:ascii="Courier New" w:hAnsi="Courier New" w:cs="Courier New"/>
        </w:rPr>
      </w:pPr>
      <w:r w:rsidRPr="00837A7D">
        <w:rPr>
          <w:rFonts w:ascii="Courier New" w:hAnsi="Courier New" w:cs="Courier New"/>
        </w:rPr>
        <w:t>ORGANIZATION</w:t>
      </w:r>
    </w:p>
    <w:p w14:paraId="21D4AC55" w14:textId="77777777" w:rsidR="00837A7D" w:rsidRPr="00837A7D" w:rsidRDefault="00837A7D" w:rsidP="00837A7D">
      <w:pPr>
        <w:pStyle w:val="PlainText"/>
        <w:rPr>
          <w:rFonts w:ascii="Courier New" w:hAnsi="Courier New" w:cs="Courier New"/>
        </w:rPr>
      </w:pPr>
    </w:p>
    <w:p w14:paraId="76E3EFF3" w14:textId="77777777" w:rsidR="00837A7D" w:rsidRPr="00837A7D" w:rsidRDefault="00837A7D" w:rsidP="00837A7D">
      <w:pPr>
        <w:pStyle w:val="PlainText"/>
        <w:rPr>
          <w:rFonts w:ascii="Courier New" w:hAnsi="Courier New" w:cs="Courier New"/>
        </w:rPr>
      </w:pPr>
      <w:r w:rsidRPr="00837A7D">
        <w:rPr>
          <w:rFonts w:ascii="Courier New" w:hAnsi="Courier New" w:cs="Courier New"/>
        </w:rPr>
        <w:t>The school is organised by the Software and Systems Engineering Research Group</w:t>
      </w:r>
    </w:p>
    <w:p w14:paraId="21792A86" w14:textId="77777777" w:rsidR="00837A7D" w:rsidRPr="00837A7D" w:rsidRDefault="00837A7D" w:rsidP="00837A7D">
      <w:pPr>
        <w:pStyle w:val="PlainText"/>
        <w:rPr>
          <w:rFonts w:ascii="Courier New" w:hAnsi="Courier New" w:cs="Courier New"/>
        </w:rPr>
      </w:pPr>
    </w:p>
    <w:p w14:paraId="40612A3A" w14:textId="0BA6FACC" w:rsidR="00837A7D" w:rsidRPr="00837A7D" w:rsidDel="000D3B80" w:rsidRDefault="000D3B80" w:rsidP="00837A7D">
      <w:pPr>
        <w:pStyle w:val="PlainText"/>
        <w:rPr>
          <w:del w:id="8" w:author="Barbara Russo" w:date="2017-07-22T10:44:00Z"/>
          <w:rFonts w:ascii="Courier New" w:hAnsi="Courier New" w:cs="Courier New"/>
        </w:rPr>
      </w:pPr>
      <w:ins w:id="9" w:author="Barbara Russo" w:date="2017-07-22T10:44:00Z">
        <w:r>
          <w:rPr>
            <w:rFonts w:ascii="Courier New" w:hAnsi="Courier New" w:cs="Courier New"/>
          </w:rPr>
          <w:t>Contact person: Barbara.Russo@unibz.it</w:t>
        </w:r>
      </w:ins>
      <w:del w:id="10" w:author="Barbara Russo" w:date="2017-07-22T10:44:00Z">
        <w:r w:rsidR="00837A7D" w:rsidRPr="00837A7D" w:rsidDel="000D3B80">
          <w:rPr>
            <w:rFonts w:ascii="Courier New" w:hAnsi="Courier New" w:cs="Courier New"/>
          </w:rPr>
          <w:delText xml:space="preserve">Barbara Russo </w:delText>
        </w:r>
      </w:del>
    </w:p>
    <w:p w14:paraId="6A9DBAD9" w14:textId="3C4AC211" w:rsidR="00837A7D" w:rsidRPr="00837A7D" w:rsidDel="000D3B80" w:rsidRDefault="00837A7D" w:rsidP="00837A7D">
      <w:pPr>
        <w:pStyle w:val="PlainText"/>
        <w:rPr>
          <w:del w:id="11" w:author="Barbara Russo" w:date="2017-07-22T10:44:00Z"/>
          <w:rFonts w:ascii="Courier New" w:hAnsi="Courier New" w:cs="Courier New"/>
        </w:rPr>
      </w:pPr>
      <w:del w:id="12" w:author="Barbara Russo" w:date="2017-07-22T10:44:00Z">
        <w:r w:rsidRPr="00837A7D" w:rsidDel="000D3B80">
          <w:rPr>
            <w:rFonts w:ascii="Courier New" w:hAnsi="Courier New" w:cs="Courier New"/>
          </w:rPr>
          <w:delText>Claus Pahl</w:delText>
        </w:r>
      </w:del>
    </w:p>
    <w:p w14:paraId="4016177C" w14:textId="7D59FAC5" w:rsidR="00837A7D" w:rsidRPr="00837A7D" w:rsidDel="000D3B80" w:rsidRDefault="00837A7D" w:rsidP="00837A7D">
      <w:pPr>
        <w:pStyle w:val="PlainText"/>
        <w:rPr>
          <w:del w:id="13" w:author="Barbara Russo" w:date="2017-07-22T10:44:00Z"/>
          <w:rFonts w:ascii="Courier New" w:hAnsi="Courier New" w:cs="Courier New"/>
        </w:rPr>
      </w:pPr>
      <w:del w:id="14" w:author="Barbara Russo" w:date="2017-07-22T10:44:00Z">
        <w:r w:rsidRPr="00837A7D" w:rsidDel="000D3B80">
          <w:rPr>
            <w:rFonts w:ascii="Courier New" w:hAnsi="Courier New" w:cs="Courier New"/>
          </w:rPr>
          <w:delText>Xiaofeng Wang</w:delText>
        </w:r>
      </w:del>
    </w:p>
    <w:p w14:paraId="2A8FC52B" w14:textId="287DD325" w:rsidR="00837A7D" w:rsidRPr="00837A7D" w:rsidDel="000D3B80" w:rsidRDefault="00837A7D" w:rsidP="00837A7D">
      <w:pPr>
        <w:pStyle w:val="PlainText"/>
        <w:rPr>
          <w:del w:id="15" w:author="Barbara Russo" w:date="2017-07-22T10:44:00Z"/>
          <w:rFonts w:ascii="Courier New" w:hAnsi="Courier New" w:cs="Courier New"/>
        </w:rPr>
      </w:pPr>
      <w:del w:id="16" w:author="Barbara Russo" w:date="2017-07-22T10:44:00Z">
        <w:r w:rsidRPr="00837A7D" w:rsidDel="000D3B80">
          <w:rPr>
            <w:rFonts w:ascii="Courier New" w:hAnsi="Courier New" w:cs="Courier New"/>
          </w:rPr>
          <w:delText>Ilenia Fronza</w:delText>
        </w:r>
      </w:del>
    </w:p>
    <w:p w14:paraId="688BC348" w14:textId="46DA88E6" w:rsidR="00837A7D" w:rsidRPr="00837A7D" w:rsidDel="000D3B80" w:rsidRDefault="00837A7D" w:rsidP="00837A7D">
      <w:pPr>
        <w:pStyle w:val="PlainText"/>
        <w:rPr>
          <w:del w:id="17" w:author="Barbara Russo" w:date="2017-07-22T10:44:00Z"/>
          <w:rFonts w:ascii="Courier New" w:hAnsi="Courier New" w:cs="Courier New"/>
        </w:rPr>
      </w:pPr>
      <w:del w:id="18" w:author="Barbara Russo" w:date="2017-07-22T10:44:00Z">
        <w:r w:rsidRPr="00837A7D" w:rsidDel="000D3B80">
          <w:rPr>
            <w:rFonts w:ascii="Courier New" w:hAnsi="Courier New" w:cs="Courier New"/>
          </w:rPr>
          <w:delText>Davide Taibi</w:delText>
        </w:r>
      </w:del>
    </w:p>
    <w:p w14:paraId="54CF97FE" w14:textId="724C1DFB" w:rsidR="00837A7D" w:rsidRPr="00837A7D" w:rsidDel="000D3B80" w:rsidRDefault="00837A7D" w:rsidP="00837A7D">
      <w:pPr>
        <w:pStyle w:val="PlainText"/>
        <w:rPr>
          <w:del w:id="19" w:author="Barbara Russo" w:date="2017-07-22T10:44:00Z"/>
          <w:rFonts w:ascii="Courier New" w:hAnsi="Courier New" w:cs="Courier New"/>
        </w:rPr>
      </w:pPr>
      <w:del w:id="20" w:author="Barbara Russo" w:date="2017-07-22T10:44:00Z">
        <w:r w:rsidRPr="00837A7D" w:rsidDel="000D3B80">
          <w:rPr>
            <w:rFonts w:ascii="Courier New" w:hAnsi="Courier New" w:cs="Courier New"/>
          </w:rPr>
          <w:delText>Nabil El Ioini</w:delText>
        </w:r>
      </w:del>
    </w:p>
    <w:p w14:paraId="3B06C843" w14:textId="0F4C547F" w:rsidR="00837A7D" w:rsidRPr="00837A7D" w:rsidDel="000D3B80" w:rsidRDefault="00837A7D" w:rsidP="00837A7D">
      <w:pPr>
        <w:pStyle w:val="PlainText"/>
        <w:rPr>
          <w:del w:id="21" w:author="Barbara Russo" w:date="2017-07-22T10:44:00Z"/>
          <w:rFonts w:ascii="Courier New" w:hAnsi="Courier New" w:cs="Courier New"/>
        </w:rPr>
      </w:pPr>
      <w:del w:id="22" w:author="Barbara Russo" w:date="2017-07-22T10:44:00Z">
        <w:r w:rsidRPr="00837A7D" w:rsidDel="000D3B80">
          <w:rPr>
            <w:rFonts w:ascii="Courier New" w:hAnsi="Courier New" w:cs="Courier New"/>
          </w:rPr>
          <w:delText>Andrea Janes</w:delText>
        </w:r>
      </w:del>
    </w:p>
    <w:p w14:paraId="0E3D75C7" w14:textId="77777777" w:rsidR="00837A7D" w:rsidRPr="00837A7D" w:rsidRDefault="00837A7D" w:rsidP="00837A7D">
      <w:pPr>
        <w:pStyle w:val="PlainText"/>
        <w:rPr>
          <w:rFonts w:ascii="Courier New" w:hAnsi="Courier New" w:cs="Courier New"/>
        </w:rPr>
      </w:pPr>
    </w:p>
    <w:bookmarkEnd w:id="1"/>
    <w:sectPr w:rsidR="00837A7D" w:rsidRPr="00837A7D" w:rsidSect="00C32820">
      <w:pgSz w:w="11906" w:h="16838"/>
      <w:pgMar w:top="1440" w:right="1335" w:bottom="1440" w:left="1334"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B9E5A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altName w:val="Times New Roman"/>
    <w:panose1 w:val="02020603050405020304"/>
    <w:charset w:val="00"/>
    <w:family w:val="auto"/>
    <w:pitch w:val="variable"/>
    <w:sig w:usb0="E0002AF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Segoe UI">
    <w:altName w:val="Arial"/>
    <w:charset w:val="00"/>
    <w:family w:val="swiss"/>
    <w:pitch w:val="variable"/>
    <w:sig w:usb0="E4002EFF" w:usb1="C000E47F"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hl Claus">
    <w15:presenceInfo w15:providerId="None" w15:userId="Pahl Cla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CB7"/>
    <w:rsid w:val="000D3B80"/>
    <w:rsid w:val="002F51A2"/>
    <w:rsid w:val="004E7630"/>
    <w:rsid w:val="00837A7D"/>
    <w:rsid w:val="00992255"/>
    <w:rsid w:val="00C32820"/>
    <w:rsid w:val="00C83CB7"/>
    <w:rsid w:val="00E04155"/>
    <w:rsid w:val="00FF27CC"/>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1C5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33E0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33E06"/>
    <w:rPr>
      <w:rFonts w:ascii="Consolas" w:hAnsi="Consolas"/>
      <w:sz w:val="21"/>
      <w:szCs w:val="21"/>
    </w:rPr>
  </w:style>
  <w:style w:type="paragraph" w:styleId="BalloonText">
    <w:name w:val="Balloon Text"/>
    <w:basedOn w:val="Normal"/>
    <w:link w:val="BalloonTextChar"/>
    <w:uiPriority w:val="99"/>
    <w:semiHidden/>
    <w:unhideWhenUsed/>
    <w:rsid w:val="00FF27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27CC"/>
    <w:rPr>
      <w:rFonts w:ascii="Segoe UI" w:hAnsi="Segoe UI" w:cs="Segoe UI"/>
      <w:sz w:val="18"/>
      <w:szCs w:val="18"/>
    </w:rPr>
  </w:style>
  <w:style w:type="character" w:styleId="CommentReference">
    <w:name w:val="annotation reference"/>
    <w:basedOn w:val="DefaultParagraphFont"/>
    <w:uiPriority w:val="99"/>
    <w:semiHidden/>
    <w:unhideWhenUsed/>
    <w:rsid w:val="00FF27CC"/>
    <w:rPr>
      <w:sz w:val="16"/>
      <w:szCs w:val="16"/>
    </w:rPr>
  </w:style>
  <w:style w:type="paragraph" w:styleId="CommentText">
    <w:name w:val="annotation text"/>
    <w:basedOn w:val="Normal"/>
    <w:link w:val="CommentTextChar"/>
    <w:uiPriority w:val="99"/>
    <w:semiHidden/>
    <w:unhideWhenUsed/>
    <w:rsid w:val="00FF27CC"/>
    <w:pPr>
      <w:spacing w:line="240" w:lineRule="auto"/>
    </w:pPr>
    <w:rPr>
      <w:sz w:val="20"/>
      <w:szCs w:val="20"/>
    </w:rPr>
  </w:style>
  <w:style w:type="character" w:customStyle="1" w:styleId="CommentTextChar">
    <w:name w:val="Comment Text Char"/>
    <w:basedOn w:val="DefaultParagraphFont"/>
    <w:link w:val="CommentText"/>
    <w:uiPriority w:val="99"/>
    <w:semiHidden/>
    <w:rsid w:val="00FF27CC"/>
    <w:rPr>
      <w:sz w:val="20"/>
      <w:szCs w:val="20"/>
    </w:rPr>
  </w:style>
  <w:style w:type="paragraph" w:styleId="CommentSubject">
    <w:name w:val="annotation subject"/>
    <w:basedOn w:val="CommentText"/>
    <w:next w:val="CommentText"/>
    <w:link w:val="CommentSubjectChar"/>
    <w:uiPriority w:val="99"/>
    <w:semiHidden/>
    <w:unhideWhenUsed/>
    <w:rsid w:val="00FF27CC"/>
    <w:rPr>
      <w:b/>
      <w:bCs/>
    </w:rPr>
  </w:style>
  <w:style w:type="character" w:customStyle="1" w:styleId="CommentSubjectChar">
    <w:name w:val="Comment Subject Char"/>
    <w:basedOn w:val="CommentTextChar"/>
    <w:link w:val="CommentSubject"/>
    <w:uiPriority w:val="99"/>
    <w:semiHidden/>
    <w:rsid w:val="00FF27CC"/>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33E0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33E06"/>
    <w:rPr>
      <w:rFonts w:ascii="Consolas" w:hAnsi="Consolas"/>
      <w:sz w:val="21"/>
      <w:szCs w:val="21"/>
    </w:rPr>
  </w:style>
  <w:style w:type="paragraph" w:styleId="BalloonText">
    <w:name w:val="Balloon Text"/>
    <w:basedOn w:val="Normal"/>
    <w:link w:val="BalloonTextChar"/>
    <w:uiPriority w:val="99"/>
    <w:semiHidden/>
    <w:unhideWhenUsed/>
    <w:rsid w:val="00FF27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27CC"/>
    <w:rPr>
      <w:rFonts w:ascii="Segoe UI" w:hAnsi="Segoe UI" w:cs="Segoe UI"/>
      <w:sz w:val="18"/>
      <w:szCs w:val="18"/>
    </w:rPr>
  </w:style>
  <w:style w:type="character" w:styleId="CommentReference">
    <w:name w:val="annotation reference"/>
    <w:basedOn w:val="DefaultParagraphFont"/>
    <w:uiPriority w:val="99"/>
    <w:semiHidden/>
    <w:unhideWhenUsed/>
    <w:rsid w:val="00FF27CC"/>
    <w:rPr>
      <w:sz w:val="16"/>
      <w:szCs w:val="16"/>
    </w:rPr>
  </w:style>
  <w:style w:type="paragraph" w:styleId="CommentText">
    <w:name w:val="annotation text"/>
    <w:basedOn w:val="Normal"/>
    <w:link w:val="CommentTextChar"/>
    <w:uiPriority w:val="99"/>
    <w:semiHidden/>
    <w:unhideWhenUsed/>
    <w:rsid w:val="00FF27CC"/>
    <w:pPr>
      <w:spacing w:line="240" w:lineRule="auto"/>
    </w:pPr>
    <w:rPr>
      <w:sz w:val="20"/>
      <w:szCs w:val="20"/>
    </w:rPr>
  </w:style>
  <w:style w:type="character" w:customStyle="1" w:styleId="CommentTextChar">
    <w:name w:val="Comment Text Char"/>
    <w:basedOn w:val="DefaultParagraphFont"/>
    <w:link w:val="CommentText"/>
    <w:uiPriority w:val="99"/>
    <w:semiHidden/>
    <w:rsid w:val="00FF27CC"/>
    <w:rPr>
      <w:sz w:val="20"/>
      <w:szCs w:val="20"/>
    </w:rPr>
  </w:style>
  <w:style w:type="paragraph" w:styleId="CommentSubject">
    <w:name w:val="annotation subject"/>
    <w:basedOn w:val="CommentText"/>
    <w:next w:val="CommentText"/>
    <w:link w:val="CommentSubjectChar"/>
    <w:uiPriority w:val="99"/>
    <w:semiHidden/>
    <w:unhideWhenUsed/>
    <w:rsid w:val="00FF27CC"/>
    <w:rPr>
      <w:b/>
      <w:bCs/>
    </w:rPr>
  </w:style>
  <w:style w:type="character" w:customStyle="1" w:styleId="CommentSubjectChar">
    <w:name w:val="Comment Subject Char"/>
    <w:basedOn w:val="CommentTextChar"/>
    <w:link w:val="CommentSubject"/>
    <w:uiPriority w:val="99"/>
    <w:semiHidden/>
    <w:rsid w:val="00FF27C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11/relationships/commentsExtended" Target="commentsExtended.xml"/><Relationship Id="rId8"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421</Words>
  <Characters>2403</Characters>
  <Application>Microsoft Macintosh Word</Application>
  <DocSecurity>0</DocSecurity>
  <Lines>20</Lines>
  <Paragraphs>5</Paragraphs>
  <ScaleCrop>false</ScaleCrop>
  <Company/>
  <LinksUpToDate>false</LinksUpToDate>
  <CharactersWithSpaces>2819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Pahl Claus</dc:creator>
  <cp:keywords/>
  <dc:description/>
  <cp:lastModifiedBy>Barbara Russo</cp:lastModifiedBy>
  <cp:revision>6</cp:revision>
  <dcterms:created xsi:type="dcterms:W3CDTF">2017-04-17T19:09:00Z</dcterms:created>
  <dcterms:modified xsi:type="dcterms:W3CDTF">2017-07-31T14:23:00Z</dcterms:modified>
</cp:coreProperties>
</file>